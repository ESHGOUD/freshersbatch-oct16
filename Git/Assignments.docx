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‘project_dir’ &amp; cd to ‘project_dir’.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git version database. (git init)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index.html.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git status. You should find index.html as an untracked file.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the index.html file.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index.html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0213" cy="63246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few changes in index.html &amp; create a new file info.txt file.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git status. You should find index.html &amp; info.txt as untracked files.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GIT to ignore all txt files.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Again check the git status. You should find only index.html as untracked file.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8788" cy="1524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7838" cy="16097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86413" cy="32385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State &amp; commit index.html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 all your comments so far.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 changes in index.html.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86413" cy="70104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 the change made in the previous step using git command.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6888" cy="685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change index.html.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3538" cy="15240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index.html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00688" cy="1400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 back to the last stage.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‘add’ command to ‘my-add’.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my_add command Stage index.html again &amp; commit the changes.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9738" cy="16383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Revert the last commit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9263" cy="18097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take a backup of your assignments &amp; projects. This is required because due to incorrect GIT operation you may lose your files.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directory ‘Assignments’ &amp; cd to ‘Assignments’.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README.txt inside ‘Assignments’ &amp; write few lines about the contents of ‘Assignments’ folder.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README.txt file.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create a new branch ‘html-assignments’.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‘html-assignments’ branch.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all HTML assignments inside ‘Assignments’ folder.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HTML assignments into ‘html-assignments’ branch.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minor changes into few files belonging to ‘html-assignments’ branch.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those changed files.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master branch.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minor changes into README.txt file &amp; commit those changes into master.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Again switch to ‘html-assignments’ branch.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minor changes into a few files belonging to the ‘html-assignments’ branch.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Commit those changes.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master.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‘html-assignments’ branch into master. Confirm all html assignments are shown in master.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delete the ‘html-assignments’ branch.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7388" cy="790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SECTION 2: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‘css-assignments’.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‘css-assignments’ branch.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all CSS assignments inside the ‘Assignments’ folder.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05438" cy="12287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CSS assignments into ‘css-assignments’ branch.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minor changes into README.txt file on line 1 belonging to ‘css-assignments’ branch.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those changed files.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master branch.</w:t>
      </w:r>
    </w:p>
    <w:p w:rsidR="00000000" w:rsidDel="00000000" w:rsidP="00000000" w:rsidRDefault="00000000" w:rsidRPr="00000000" w14:paraId="0000004E">
      <w:pPr>
        <w:ind w:left="720" w:firstLine="72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/>
          <w:drawing>
            <wp:inline distB="114300" distT="114300" distL="114300" distR="114300">
              <wp:extent cx="5424488" cy="2066925"/>
              <wp:effectExtent b="0" l="0" r="0" t="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488" cy="20669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F">
      <w:pPr>
        <w:ind w:left="720" w:firstLine="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ins w:author="Esh Goud" w:id="0" w:date="2022-02-05T20:01:04Z"/>
          <w:u w:val="none"/>
        </w:rPr>
      </w:pPr>
      <w:ins w:author="Esh Goud" w:id="0" w:date="2022-02-05T20:01:04Z">
        <w:r w:rsidDel="00000000" w:rsidR="00000000" w:rsidRPr="00000000">
          <w:rPr>
            <w:rtl w:val="0"/>
          </w:rPr>
          <w:t xml:space="preserve">Make minor changes into README.txt file on line 3 &amp; commit those changes into master. </w:t>
        </w:r>
      </w:ins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ins w:author="Esh Goud" w:id="0" w:date="2022-02-05T20:01:04Z"/>
          <w:u w:val="none"/>
        </w:rPr>
      </w:pPr>
      <w:ins w:author="Esh Goud" w:id="0" w:date="2022-02-05T20:01:04Z">
        <w:r w:rsidDel="00000000" w:rsidR="00000000" w:rsidRPr="00000000">
          <w:rPr>
            <w:rtl w:val="0"/>
          </w:rPr>
          <w:t xml:space="preserve"> Again switch to ‘css-assignments’ branch</w:t>
        </w:r>
      </w:ins>
    </w:p>
    <w:p w:rsidR="00000000" w:rsidDel="00000000" w:rsidP="00000000" w:rsidRDefault="00000000" w:rsidRPr="00000000" w14:paraId="00000052">
      <w:pPr>
        <w:ind w:left="1440" w:firstLine="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/>
          <w:drawing>
            <wp:inline distB="114300" distT="114300" distL="114300" distR="114300">
              <wp:extent cx="5167313" cy="1638300"/>
              <wp:effectExtent b="0" l="0" r="0" t="0"/>
              <wp:docPr id="2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7313" cy="163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3">
      <w:pPr>
        <w:ind w:left="1440" w:firstLine="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ins w:author="Esh Goud" w:id="0" w:date="2022-02-05T20:01:04Z"/>
          <w:u w:val="none"/>
        </w:rPr>
      </w:pPr>
      <w:ins w:author="Esh Goud" w:id="0" w:date="2022-02-05T20:01:04Z">
        <w:r w:rsidDel="00000000" w:rsidR="00000000" w:rsidRPr="00000000">
          <w:rPr>
            <w:rtl w:val="0"/>
          </w:rPr>
          <w:t xml:space="preserve">Make minor changes into a few files belonging to ‘css-assignments’ branch. </w:t>
        </w:r>
      </w:ins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ins w:author="Esh Goud" w:id="0" w:date="2022-02-05T20:01:04Z"/>
          <w:u w:val="none"/>
        </w:rPr>
      </w:pPr>
      <w:ins w:author="Esh Goud" w:id="0" w:date="2022-02-05T20:01:04Z">
        <w:r w:rsidDel="00000000" w:rsidR="00000000" w:rsidRPr="00000000">
          <w:rPr>
            <w:rtl w:val="0"/>
          </w:rPr>
          <w:t xml:space="preserve">Commit those changes. </w:t>
        </w:r>
      </w:ins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ins w:author="Esh Goud" w:id="0" w:date="2022-02-05T20:01:04Z"/>
          <w:u w:val="none"/>
        </w:rPr>
      </w:pPr>
      <w:ins w:author="Esh Goud" w:id="0" w:date="2022-02-05T20:01:04Z">
        <w:r w:rsidDel="00000000" w:rsidR="00000000" w:rsidRPr="00000000">
          <w:rPr>
            <w:rtl w:val="0"/>
          </w:rPr>
          <w:t xml:space="preserve">Switch to master. </w:t>
        </w:r>
      </w:ins>
    </w:p>
    <w:p w:rsidR="00000000" w:rsidDel="00000000" w:rsidP="00000000" w:rsidRDefault="00000000" w:rsidRPr="00000000" w14:paraId="00000057">
      <w:pPr>
        <w:ind w:left="1440" w:firstLine="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/>
          <w:drawing>
            <wp:inline distB="114300" distT="114300" distL="114300" distR="114300">
              <wp:extent cx="5243513" cy="3648075"/>
              <wp:effectExtent b="0" l="0" r="0" t="0"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3513" cy="36480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ind w:left="1440" w:firstLine="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ind w:left="1440" w:firstLine="0"/>
        <w:rPr>
          <w:ins w:author="Esh Goud" w:id="0" w:date="2022-02-05T20:01:04Z"/>
        </w:rPr>
      </w:pPr>
      <w:ins w:author="Esh Goud" w:id="0" w:date="2022-02-05T20:01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A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262563" cy="714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129213" cy="2047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Merge ‘css-assignments’ branch into master. Confirm all css assignments are shown in master.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Finally delete the ‘css-assignments’ branch.</w:t>
      </w:r>
    </w:p>
    <w:p w:rsidR="00000000" w:rsidDel="00000000" w:rsidP="00000000" w:rsidRDefault="00000000" w:rsidRPr="00000000" w14:paraId="0000005F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167313" cy="7143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SECTION:3</w:t>
      </w:r>
    </w:p>
    <w:p w:rsidR="00000000" w:rsidDel="00000000" w:rsidP="00000000" w:rsidRDefault="00000000" w:rsidRPr="00000000" w14:paraId="00000065">
      <w:pPr>
        <w:ind w:left="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Create a new branch ‘js-assignments’.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Switch to ‘js-assignments’ branch.  </w:t>
      </w:r>
    </w:p>
    <w:p w:rsidR="00000000" w:rsidDel="00000000" w:rsidP="00000000" w:rsidRDefault="00000000" w:rsidRPr="00000000" w14:paraId="00000069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462588" cy="21240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Copy all JavaScript assignments inside ‘Assignments’ folder.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Commit JavaScript assignments into ‘js-assignments’ branch.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Make minor changes into README.txt file on line 1 belonging to ‘js-assignments’ branch. 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Commit those changed files.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Switch to master branch.</w:t>
      </w:r>
    </w:p>
    <w:p w:rsidR="00000000" w:rsidDel="00000000" w:rsidP="00000000" w:rsidRDefault="00000000" w:rsidRPr="00000000" w14:paraId="0000006F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453063" cy="3724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Make minor changes into README.txt file on line 1 &amp; commit those changes into master.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Again switch to ‘js-assignments’ branch</w:t>
      </w:r>
    </w:p>
    <w:p w:rsidR="00000000" w:rsidDel="00000000" w:rsidP="00000000" w:rsidRDefault="00000000" w:rsidRPr="00000000" w14:paraId="00000073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453063" cy="20955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Make minor changes into few files belonging to ‘js-assignments’ branch.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Commit those changes.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Switch to master</w:t>
      </w:r>
    </w:p>
    <w:p w:rsidR="00000000" w:rsidDel="00000000" w:rsidP="00000000" w:rsidRDefault="00000000" w:rsidRPr="00000000" w14:paraId="00000077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443538" cy="1866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Merge ‘js-assignments’ branch into master. Confirm all JavaScript assignments are shown in master.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  <w:rPrChange w:author="Esh Goud" w:id="1" w:date="2022-02-05T20:01:04Z">
            <w:rPr/>
          </w:rPrChange>
        </w:rPr>
        <w:t xml:space="preserve">Finally delete the ‘js-assignments’ branch</w:t>
      </w:r>
    </w:p>
    <w:p w:rsidR="00000000" w:rsidDel="00000000" w:rsidP="00000000" w:rsidRDefault="00000000" w:rsidRPr="00000000" w14:paraId="0000007B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/>
        <w:drawing>
          <wp:inline distB="114300" distT="114300" distL="114300" distR="114300">
            <wp:extent cx="5510213" cy="34766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PrChange w:author="Esh Goud" w:id="1" w:date="2022-02-05T20:01:0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Esh Goud" w:id="1" w:date="2022-02-05T20:01:04Z">
            <w:rPr/>
          </w:rPrChange>
        </w:rPr>
        <w:pPrChange w:author="Esh Goud" w:id="0" w:date="2022-02-05T20:01:04Z">
          <w:pPr>
            <w:ind w:left="720" w:firstLine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0" w:firstLine="0"/>
      <w:rPr>
        <w:b w:val="1"/>
        <w:sz w:val="42"/>
        <w:szCs w:val="4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ab/>
      <w:tab/>
      <w:tab/>
      <w:tab/>
      <w:t xml:space="preserve">Git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13.png"/><Relationship Id="rId24" Type="http://schemas.openxmlformats.org/officeDocument/2006/relationships/image" Target="media/image11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2.png"/><Relationship Id="rId25" Type="http://schemas.openxmlformats.org/officeDocument/2006/relationships/image" Target="media/image5.png"/><Relationship Id="rId28" Type="http://schemas.openxmlformats.org/officeDocument/2006/relationships/image" Target="media/image2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31" Type="http://schemas.openxmlformats.org/officeDocument/2006/relationships/image" Target="media/image16.png"/><Relationship Id="rId30" Type="http://schemas.openxmlformats.org/officeDocument/2006/relationships/image" Target="media/image24.png"/><Relationship Id="rId11" Type="http://schemas.openxmlformats.org/officeDocument/2006/relationships/image" Target="media/image4.png"/><Relationship Id="rId33" Type="http://schemas.openxmlformats.org/officeDocument/2006/relationships/header" Target="header1.xml"/><Relationship Id="rId10" Type="http://schemas.openxmlformats.org/officeDocument/2006/relationships/image" Target="media/image17.png"/><Relationship Id="rId32" Type="http://schemas.openxmlformats.org/officeDocument/2006/relationships/image" Target="media/image15.png"/><Relationship Id="rId13" Type="http://schemas.openxmlformats.org/officeDocument/2006/relationships/image" Target="media/image2.png"/><Relationship Id="rId35" Type="http://schemas.openxmlformats.org/officeDocument/2006/relationships/footer" Target="footer1.xml"/><Relationship Id="rId12" Type="http://schemas.openxmlformats.org/officeDocument/2006/relationships/image" Target="media/image23.png"/><Relationship Id="rId34" Type="http://schemas.openxmlformats.org/officeDocument/2006/relationships/header" Target="header2.xml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3.png"/><Relationship Id="rId16" Type="http://schemas.openxmlformats.org/officeDocument/2006/relationships/image" Target="media/image26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